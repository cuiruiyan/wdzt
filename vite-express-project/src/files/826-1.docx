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请假条</w:t>
      </w:r>
    </w:p>
    <w:p>
      <w:r>
        <w:t>尊敬的领导：</w:t>
      </w:r>
    </w:p>
    <w:p/>
    <w:p>
      <w:pPr>
        <w:ind w:firstLine="420"/>
        <w:rPr>
          <w:rFonts w:hint="default" w:eastAsia="微软雅黑"/>
          <w:lang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 xml:space="preserve">-2024年6月21号，请假两天。望您批准    </w:t>
      </w:r>
      <w:del w:id="0" w:author="未知" w:date="2024-11-18T21:43:51Z">
        <w:bookmarkStart w:id="0" w:name="love"/>
        <w:r>
          <w:rPr>
            <w:rFonts w:hint="eastAsia"/>
            <w:lang w:val="en-US" w:eastAsia="zh-CN"/>
          </w:rPr>
          <w:delText xml:space="preserve">         </w:delText>
        </w:r>
      </w:del>
      <w:ins w:id="1" w:author="未知" w:date="2024-11-18T21:43:51Z">
        <w:r>
          <w:rPr>
            <w:rFonts w:hint="eastAsia"/>
            <w:lang w:eastAsia="zh-CN"/>
            <w:rPrChange w:id="2" w:author="未知" w:date="2024-11-18T21:43:51Z">
              <w:rPr>
                <w:rFonts w:hint="default"/>
                <w:lang w:eastAsia="zh-CN"/>
              </w:rPr>
            </w:rPrChange>
          </w:rPr>
          <w:t>我爱你我爱你</w:t>
        </w:r>
      </w:ins>
    </w:p>
    <w:p>
      <w:pPr>
        <w:rPr>
          <w:ins w:id="3" w:author="崔芮焱" w:date="2024-10-20T21:55:24Z"/>
          <w:rFonts w:hint="default"/>
          <w:lang w:val="en-US"/>
        </w:rPr>
      </w:pPr>
      <w:ins w:id="4" w:author="崔芮焱" w:date="2024-10-20T21:55:23Z">
        <w:r>
          <w:rPr>
            <w:rFonts w:hint="default"/>
            <w:lang w:val="en-US"/>
          </w:rPr>
          <w:t>1</w:t>
        </w:r>
      </w:ins>
      <w:ins w:id="5" w:author="崔芮焱" w:date="2024-10-20T21:55:24Z">
        <w:r>
          <w:rPr>
            <w:rFonts w:hint="default"/>
            <w:lang w:val="en-US"/>
          </w:rPr>
          <w:t>11</w:t>
        </w:r>
      </w:ins>
    </w:p>
    <w:bookmarkEnd w:id="0"/>
    <w:p>
      <w:pPr>
        <w:rPr>
          <w:rFonts w:hint="default"/>
          <w:lang w:val="en-US"/>
        </w:rPr>
      </w:pPr>
    </w:p>
    <w:p>
      <w:pPr>
        <w:jc w:val="right"/>
      </w:pPr>
      <w:ins w:id="6" w:author="崔芮焱" w:date="2024-10-20T21:56:49Z">
        <w:r>
          <w:rPr>
            <w:rFonts w:hint="default"/>
            <w:lang w:val="en-US" w:eastAsia="zh"/>
          </w:rPr>
          <w:t>11</w:t>
        </w:r>
      </w:ins>
      <w:ins w:id="7" w:author="崔芮焱" w:date="2024-10-20T21:56:50Z">
        <w:r>
          <w:rPr>
            <w:rFonts w:hint="default"/>
            <w:lang w:val="en-US" w:eastAsia="zh"/>
          </w:rPr>
          <w:t>111</w:t>
        </w:r>
      </w:ins>
      <w:r>
        <w:rPr>
          <w:rFonts w:hint="eastAsia"/>
          <w:lang w:eastAsia="zh"/>
        </w:rPr>
        <w:t>sss</w:t>
      </w:r>
      <w:r>
        <w:t>请假人：崔芮焱</w:t>
      </w:r>
    </w:p>
    <w:p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>
      <w:pPr>
        <w:rPr>
          <w:ins w:id="8" w:author="崔芮焱" w:date="2024-10-20T21:56:00Z"/>
          <w:rFonts w:hint="default"/>
          <w:lang w:val="en-US" w:eastAsia="zh-CN"/>
        </w:rPr>
      </w:pPr>
      <w:ins w:id="9" w:author="崔芮焱" w:date="2024-10-20T21:55:08Z">
        <w:r>
          <w:rPr>
            <w:rFonts w:hint="default"/>
            <w:lang w:val="en-US" w:eastAsia="zh-CN"/>
          </w:rPr>
          <w:t>11</w:t>
        </w:r>
      </w:ins>
      <w:ins w:id="10" w:author="崔芮焱" w:date="2024-10-20T21:55:09Z">
        <w:r>
          <w:rPr>
            <w:rFonts w:hint="default"/>
            <w:lang w:val="en-US" w:eastAsia="zh-CN"/>
          </w:rPr>
          <w:t>11</w:t>
        </w:r>
      </w:ins>
      <w:ins w:id="11" w:author="崔芮焱" w:date="2024-10-20T21:56:04Z">
        <w:r>
          <w:rPr>
            <w:rFonts w:hint="default"/>
            <w:lang w:val="en-US" w:eastAsia="zh-CN"/>
          </w:rPr>
          <w:t>2222</w:t>
        </w:r>
      </w:ins>
    </w:p>
    <w:p>
      <w:pPr>
        <w:rPr>
          <w:ins w:id="12" w:author="崔芮焱" w:date="2024-10-20T21:56:00Z"/>
          <w:rFonts w:hint="default"/>
          <w:lang w:val="en-US" w:eastAsia="zh-CN"/>
        </w:rPr>
      </w:pPr>
    </w:p>
    <w:p>
      <w:pPr>
        <w:rPr>
          <w:ins w:id="13" w:author="崔芮焱" w:date="2024-10-20T21:56:00Z"/>
          <w:rFonts w:hint="default"/>
          <w:lang w:val="en-US" w:eastAsia="zh-CN"/>
        </w:rPr>
      </w:pPr>
      <w:bookmarkStart w:id="2" w:name="_GoBack"/>
      <w:bookmarkStart w:id="1" w:name="ceshi"/>
      <w:bookmarkEnd w:id="1"/>
    </w:p>
    <w:bookmarkEnd w:id="2"/>
    <w:p>
      <w:pPr>
        <w:rPr>
          <w:ins w:id="14" w:author="崔芮焱" w:date="2024-10-20T21:56:01Z"/>
          <w:rFonts w:hint="default"/>
          <w:lang w:val="en-US" w:eastAsia="zh-CN"/>
        </w:rPr>
      </w:pPr>
      <w:ins w:id="15" w:author="崔芮焱" w:date="2024-10-20T21:56:00Z">
        <w:r>
          <w:rPr>
            <w:rFonts w:hint="default"/>
            <w:lang w:val="en-US" w:eastAsia="zh-CN"/>
          </w:rPr>
          <w:t>2</w:t>
        </w:r>
      </w:ins>
      <w:ins w:id="16" w:author="崔芮焱" w:date="2024-10-20T21:56:01Z">
        <w:r>
          <w:rPr>
            <w:rFonts w:hint="default"/>
            <w:lang w:val="en-US" w:eastAsia="zh-CN"/>
          </w:rPr>
          <w:t>22</w:t>
        </w:r>
      </w:ins>
      <w:ins w:id="17" w:author="崔芮焱" w:date="2024-10-20T21:56:10Z">
        <w:r>
          <w:rPr>
            <w:rFonts w:hint="default"/>
            <w:lang w:val="en-US" w:eastAsia="zh-CN"/>
          </w:rPr>
          <w:t>33</w:t>
        </w:r>
      </w:ins>
    </w:p>
    <w:p>
      <w:pPr>
        <w:rPr>
          <w:ins w:id="18" w:author="崔芮焱" w:date="2024-10-20T21:56:05Z"/>
          <w:rFonts w:hint="default"/>
          <w:lang w:val="en-US" w:eastAsia="zh-CN"/>
        </w:rPr>
      </w:pPr>
      <w:ins w:id="19" w:author="崔芮焱" w:date="2024-10-20T21:56:01Z">
        <w:r>
          <w:rPr>
            <w:rFonts w:hint="default"/>
            <w:lang w:val="en-US" w:eastAsia="zh-CN"/>
          </w:rPr>
          <w:t>2</w:t>
        </w:r>
      </w:ins>
    </w:p>
    <w:p>
      <w:pPr>
        <w:rPr>
          <w:ins w:id="20" w:author="崔芮焱" w:date="2024-10-20T21:56:06Z"/>
          <w:rFonts w:hint="default"/>
          <w:lang w:val="en-US" w:eastAsia="zh-CN"/>
        </w:rPr>
      </w:pPr>
    </w:p>
    <w:p>
      <w:pPr>
        <w:rPr>
          <w:ins w:id="21" w:author="崔芮焱" w:date="2024-10-20T21:56:06Z"/>
          <w:rFonts w:hint="default"/>
          <w:lang w:val="en-US" w:eastAsia="zh-CN"/>
        </w:rPr>
      </w:pPr>
    </w:p>
    <w:p>
      <w:pPr>
        <w:rPr>
          <w:ins w:id="22" w:author="崔芮焱" w:date="2024-10-20T22:25:47Z"/>
          <w:rFonts w:hint="default"/>
          <w:lang w:val="en-US" w:eastAsia="zh-CN"/>
        </w:rPr>
      </w:pPr>
      <w:ins w:id="23" w:author="崔芮焱" w:date="2024-10-20T21:56:06Z">
        <w:r>
          <w:rPr>
            <w:rFonts w:hint="default"/>
            <w:lang w:val="en-US" w:eastAsia="zh-CN"/>
          </w:rPr>
          <w:t>3333</w:t>
        </w:r>
      </w:ins>
    </w:p>
    <w:p>
      <w:pPr>
        <w:rPr>
          <w:ins w:id="24" w:author="崔芮焱" w:date="2024-10-20T22:25:47Z"/>
          <w:rFonts w:hint="default"/>
          <w:lang w:val="en-US" w:eastAsia="zh-CN"/>
        </w:rPr>
      </w:pPr>
      <w:ins w:id="25" w:author="崔芮焱" w:date="2024-10-20T22:26:09Z">
        <w:r>
          <w:rPr>
            <w:rFonts w:hint="eastAsia"/>
            <w:lang w:val="en-US" w:eastAsia="zh-CN"/>
          </w:rPr>
          <w:t xml:space="preserve">    </w:t>
        </w:r>
      </w:ins>
      <w:ins w:id="26" w:author="崔芮焱" w:date="2024-10-20T22:26:10Z">
        <w:r>
          <w:rPr>
            <w:rFonts w:hint="eastAsia"/>
            <w:lang w:val="en-US" w:eastAsia="zh-CN"/>
          </w:rPr>
          <w:t xml:space="preserve"> </w:t>
        </w:r>
      </w:ins>
    </w:p>
    <w:p>
      <w:pPr>
        <w:rPr>
          <w:rFonts w:hint="default"/>
          <w:lang w:val="en-US" w:eastAsia="zh-CN"/>
        </w:rPr>
      </w:pPr>
      <w:ins w:id="27" w:author="崔芮焱" w:date="2024-10-20T22:26:10Z">
        <w:r>
          <w:rPr>
            <w:rFonts w:hint="eastAsia"/>
            <w:lang w:val="en-US" w:eastAsia="zh-CN"/>
          </w:rPr>
          <w:t xml:space="preserve">   </w:t>
        </w:r>
      </w:ins>
      <w:ins w:id="28" w:author="崔芮焱" w:date="2024-10-20T22:26:11Z">
        <w:r>
          <w:rPr>
            <w:rFonts w:hint="eastAsia"/>
            <w:lang w:val="en-US" w:eastAsia="zh-CN"/>
          </w:rPr>
          <w:t xml:space="preserve">  </w:t>
        </w:r>
      </w:ins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未知">
    <w15:presenceInfo w15:providerId="None" w15:userId="未知"/>
  </w15:person>
  <w15:person w15:author="崔芮焱">
    <w15:presenceInfo w15:providerId="WPS Office" w15:userId="11816575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attachedTemplate r:id="rId1"/>
  <w:trackRevisions w:val="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EECBA1A"/>
    <w:rsid w:val="0F2B6FD9"/>
    <w:rsid w:val="183C240D"/>
    <w:rsid w:val="1AA24D9F"/>
    <w:rsid w:val="1ABA8B81"/>
    <w:rsid w:val="28DA2E89"/>
    <w:rsid w:val="2A4254F9"/>
    <w:rsid w:val="2D1F32F4"/>
    <w:rsid w:val="323B4D81"/>
    <w:rsid w:val="34B70380"/>
    <w:rsid w:val="3AE174A3"/>
    <w:rsid w:val="3BF7703E"/>
    <w:rsid w:val="43446334"/>
    <w:rsid w:val="44A84E71"/>
    <w:rsid w:val="477DCE1E"/>
    <w:rsid w:val="53DEFADF"/>
    <w:rsid w:val="573E1E21"/>
    <w:rsid w:val="5B487E91"/>
    <w:rsid w:val="5CF9550F"/>
    <w:rsid w:val="5CFF4729"/>
    <w:rsid w:val="5EFEBDE8"/>
    <w:rsid w:val="60EF8C68"/>
    <w:rsid w:val="68CA2609"/>
    <w:rsid w:val="68CC1AED"/>
    <w:rsid w:val="69BB0F42"/>
    <w:rsid w:val="6A637494"/>
    <w:rsid w:val="6AFDDF1C"/>
    <w:rsid w:val="6BCF62E6"/>
    <w:rsid w:val="6CD3A16D"/>
    <w:rsid w:val="6D535020"/>
    <w:rsid w:val="6E5F49A6"/>
    <w:rsid w:val="6FFF37D2"/>
    <w:rsid w:val="70DE2EF1"/>
    <w:rsid w:val="75DEFA2A"/>
    <w:rsid w:val="7C5F4108"/>
    <w:rsid w:val="7F3706AD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EFD1B1B"/>
    <w:rsid w:val="BFE6F841"/>
    <w:rsid w:val="BFED999B"/>
    <w:rsid w:val="D5DE8897"/>
    <w:rsid w:val="DBDB6FC8"/>
    <w:rsid w:val="E7FE3684"/>
    <w:rsid w:val="EDF798F3"/>
    <w:rsid w:val="EFFF70E4"/>
    <w:rsid w:val="F7EEC240"/>
    <w:rsid w:val="FBF75102"/>
    <w:rsid w:val="FDDC5620"/>
    <w:rsid w:val="FDEA700A"/>
    <w:rsid w:val="FDFE8E71"/>
    <w:rsid w:val="FF9F1DE4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2018-05-31T01:24:00Z</dcterms:created>
  <dc:creator>Data</dc:creator>
  <cp:lastModifiedBy>崔芮焱</cp:lastModifiedBy>
  <dcterms:modified xsi:type="dcterms:W3CDTF">2024-11-18T22:30:26Z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6B241E1527C763D4A84D3B67E05F311D_43</vt:lpwstr>
  </property>
</Properties>
</file>