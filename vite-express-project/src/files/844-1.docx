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753EE">
      <w:pPr>
        <w:pStyle w:val="2"/>
        <w:jc w:val="center"/>
      </w:pPr>
      <w:bookmarkStart w:id="4" w:name="_GoBack"/>
      <w:bookmarkEnd w:id="4"/>
      <w:r>
        <w:t>请假条</w:t>
      </w:r>
    </w:p>
    <w:p w14:paraId="7B5883F5">
      <w:r>
        <w:t>尊敬的领导：</w:t>
      </w:r>
    </w:p>
    <w:p w14:paraId="07FBD214"/>
    <w:p w14:paraId="0B803E23"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bookmarkStart w:id="0" w:name="love"/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  <w:bookmarkEnd w:id="0"/>
      </w:ins>
    </w:p>
    <w:p w14:paraId="15E888D0"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p w14:paraId="135D3F7E">
      <w:pPr>
        <w:rPr>
          <w:rFonts w:hint="default"/>
          <w:lang w:val="en-US"/>
        </w:rPr>
      </w:pPr>
    </w:p>
    <w:p w14:paraId="101AD61A"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 w14:paraId="4074BC57"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3EB578A3"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 w14:paraId="109DE6E7">
      <w:pPr>
        <w:rPr>
          <w:ins w:id="12" w:author="崔芮焱" w:date="2024-10-20T21:56:00Z"/>
          <w:rFonts w:hint="default"/>
          <w:lang w:val="en-US" w:eastAsia="zh-CN"/>
        </w:rPr>
      </w:pPr>
    </w:p>
    <w:p w14:paraId="05E2A489">
      <w:pPr>
        <w:rPr>
          <w:ins w:id="13" w:author="崔芮焱" w:date="2024-10-20T21:56:00Z"/>
          <w:rFonts w:hint="default"/>
          <w:lang w:val="en-US" w:eastAsia="zh-CN"/>
        </w:rPr>
      </w:pPr>
    </w:p>
    <w:p w14:paraId="2724932D"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 w14:paraId="41F38F1D"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 w14:paraId="18BF1169">
      <w:pPr>
        <w:rPr>
          <w:ins w:id="20" w:author="崔芮焱" w:date="2024-10-20T21:56:06Z"/>
          <w:rFonts w:hint="default"/>
          <w:lang w:val="en-US" w:eastAsia="zh-CN"/>
        </w:rPr>
      </w:pPr>
    </w:p>
    <w:p w14:paraId="0EFE244C">
      <w:pPr>
        <w:rPr>
          <w:ins w:id="21" w:author="崔芮焱" w:date="2024-10-20T21:56:06Z"/>
          <w:rFonts w:hint="default"/>
          <w:lang w:eastAsia="zh-CN"/>
        </w:rPr>
      </w:pPr>
      <w:ins w:id="22" w:author="未知" w:date="2024-11-18T22:39:35Z">
        <w:bookmarkStart w:id="1" w:name="shuqian"/>
        <w:r>
          <w:rPr>
            <w:rFonts w:hint="default"/>
            <w:lang w:eastAsia="zh-CN"/>
          </w:rPr>
          <w:t>我的我的我的</w:t>
        </w:r>
        <w:bookmarkEnd w:id="1"/>
      </w:ins>
    </w:p>
    <w:p w14:paraId="03052E7E">
      <w:pPr>
        <w:rPr>
          <w:ins w:id="23" w:author="崔芮焱" w:date="2024-10-20T22:25:47Z"/>
          <w:rFonts w:hint="default"/>
          <w:lang w:val="en-US" w:eastAsia="zh-CN"/>
        </w:rPr>
      </w:pPr>
      <w:ins w:id="24" w:author="崔芮焱" w:date="2024-10-20T21:56:06Z">
        <w:r>
          <w:rPr>
            <w:rFonts w:hint="default"/>
            <w:lang w:val="en-US" w:eastAsia="zh-CN"/>
          </w:rPr>
          <w:t>3333</w:t>
        </w:r>
      </w:ins>
    </w:p>
    <w:p w14:paraId="07470360">
      <w:pPr>
        <w:rPr>
          <w:ins w:id="25" w:author="崔芮焱" w:date="2024-10-20T22:25:47Z"/>
          <w:rFonts w:hint="default"/>
          <w:lang w:val="en-US" w:eastAsia="zh-CN"/>
        </w:rPr>
      </w:pPr>
      <w:bookmarkStart w:id="2" w:name="ceshi"/>
      <w:bookmarkEnd w:id="2"/>
      <w:bookmarkStart w:id="3" w:name="pian"/>
      <w:bookmarkEnd w:id="3"/>
    </w:p>
    <w:p w14:paraId="7F819A29">
      <w:pPr>
        <w:rPr>
          <w:ins w:id="26" w:author="崔芮焱" w:date="2024-10-20T22:25:47Z"/>
          <w:rFonts w:hint="default"/>
          <w:lang w:val="en-US" w:eastAsia="zh-CN"/>
        </w:rPr>
      </w:pPr>
      <w:ins w:id="27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8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 w14:paraId="29EDA9E9">
      <w:pPr>
        <w:rPr>
          <w:rFonts w:hint="default"/>
          <w:lang w:val="en-US" w:eastAsia="zh-CN"/>
        </w:rPr>
      </w:pPr>
      <w:ins w:id="29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30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9798DE"/>
    <w:rsid w:val="75DEFA2A"/>
    <w:rsid w:val="7C5F4108"/>
    <w:rsid w:val="7CFD93F7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 WWO_wpscloud_20241015111419-8bcb730b6c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2018-05-30T17:24:00Z</dcterms:created>
  <dc:creator>Data</dc:creator>
  <cp:lastModifiedBy>崔芮焱</cp:lastModifiedBy>
  <dcterms:modified xsi:type="dcterms:W3CDTF">2024-11-18T22:39:35Z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C29CCF07E5A4422FA7513B679433D3BE_43</vt:lpwstr>
  </property>
</Properties>
</file>