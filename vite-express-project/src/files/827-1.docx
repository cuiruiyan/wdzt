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7AF1A">
      <w:pPr>
        <w:pStyle w:val="2"/>
        <w:jc w:val="center"/>
      </w:pPr>
      <w:bookmarkStart w:id="2" w:name="_GoBack"/>
      <w:bookmarkEnd w:id="2"/>
      <w:r>
        <w:t>请假条</w:t>
      </w:r>
    </w:p>
    <w:p w14:paraId="54333402">
      <w:r>
        <w:t>尊敬的领导：</w:t>
      </w:r>
    </w:p>
    <w:p w14:paraId="7FC7E3B3"/>
    <w:p w14:paraId="41F41B85"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bookmarkStart w:id="0" w:name="love"/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</w:ins>
    </w:p>
    <w:p w14:paraId="56549477"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bookmarkEnd w:id="0"/>
    <w:p w14:paraId="329BFB77">
      <w:pPr>
        <w:rPr>
          <w:rFonts w:hint="default"/>
          <w:lang w:val="en-US"/>
        </w:rPr>
      </w:pPr>
    </w:p>
    <w:p w14:paraId="61259350"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 w14:paraId="3C1C3346"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4E53C486"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 w14:paraId="6DAF2E91">
      <w:pPr>
        <w:rPr>
          <w:ins w:id="12" w:author="崔芮焱" w:date="2024-10-20T21:56:00Z"/>
          <w:rFonts w:hint="default"/>
          <w:lang w:val="en-US" w:eastAsia="zh-CN"/>
        </w:rPr>
      </w:pPr>
    </w:p>
    <w:p w14:paraId="31B7E064">
      <w:pPr>
        <w:rPr>
          <w:ins w:id="13" w:author="崔芮焱" w:date="2024-10-20T21:56:00Z"/>
          <w:rFonts w:hint="default"/>
          <w:lang w:eastAsia="zh-CN"/>
        </w:rPr>
      </w:pPr>
      <w:ins w:id="14" w:author="未知" w:date="2024-11-18T22:30:38Z">
        <w:bookmarkStart w:id="1" w:name="ceshi"/>
        <w:bookmarkEnd w:id="1"/>
        <w:r>
          <w:rPr>
            <w:rFonts w:hint="default"/>
            <w:lang w:eastAsia="zh-CN"/>
          </w:rPr>
          <w:t>wode我的我的</w:t>
        </w:r>
      </w:ins>
    </w:p>
    <w:p w14:paraId="6B0454CD">
      <w:pPr>
        <w:rPr>
          <w:ins w:id="15" w:author="崔芮焱" w:date="2024-10-20T21:56:01Z"/>
          <w:rFonts w:hint="default"/>
          <w:lang w:val="en-US" w:eastAsia="zh-CN"/>
        </w:rPr>
      </w:pPr>
      <w:ins w:id="16" w:author="崔芮焱" w:date="2024-10-20T21:56:00Z">
        <w:r>
          <w:rPr>
            <w:rFonts w:hint="default"/>
            <w:lang w:val="en-US" w:eastAsia="zh-CN"/>
          </w:rPr>
          <w:t>2</w:t>
        </w:r>
      </w:ins>
      <w:ins w:id="17" w:author="崔芮焱" w:date="2024-10-20T21:56:01Z">
        <w:r>
          <w:rPr>
            <w:rFonts w:hint="default"/>
            <w:lang w:val="en-US" w:eastAsia="zh-CN"/>
          </w:rPr>
          <w:t>22</w:t>
        </w:r>
      </w:ins>
      <w:ins w:id="18" w:author="崔芮焱" w:date="2024-10-20T21:56:10Z">
        <w:r>
          <w:rPr>
            <w:rFonts w:hint="default"/>
            <w:lang w:val="en-US" w:eastAsia="zh-CN"/>
          </w:rPr>
          <w:t>33</w:t>
        </w:r>
      </w:ins>
    </w:p>
    <w:p w14:paraId="7BCBD6A5">
      <w:pPr>
        <w:rPr>
          <w:ins w:id="19" w:author="崔芮焱" w:date="2024-10-20T21:56:05Z"/>
          <w:rFonts w:hint="default"/>
          <w:lang w:val="en-US" w:eastAsia="zh-CN"/>
        </w:rPr>
      </w:pPr>
      <w:ins w:id="20" w:author="崔芮焱" w:date="2024-10-20T21:56:01Z">
        <w:r>
          <w:rPr>
            <w:rFonts w:hint="default"/>
            <w:lang w:val="en-US" w:eastAsia="zh-CN"/>
          </w:rPr>
          <w:t>2</w:t>
        </w:r>
      </w:ins>
    </w:p>
    <w:p w14:paraId="1FB2ED74">
      <w:pPr>
        <w:rPr>
          <w:ins w:id="21" w:author="崔芮焱" w:date="2024-10-20T21:56:06Z"/>
          <w:rFonts w:hint="default"/>
          <w:lang w:val="en-US" w:eastAsia="zh-CN"/>
        </w:rPr>
      </w:pPr>
    </w:p>
    <w:p w14:paraId="02A31C7E">
      <w:pPr>
        <w:rPr>
          <w:ins w:id="22" w:author="崔芮焱" w:date="2024-10-20T21:56:06Z"/>
          <w:rFonts w:hint="default"/>
          <w:lang w:val="en-US" w:eastAsia="zh-CN"/>
        </w:rPr>
      </w:pPr>
    </w:p>
    <w:p w14:paraId="0C39F306">
      <w:pPr>
        <w:rPr>
          <w:ins w:id="23" w:author="崔芮焱" w:date="2024-10-20T22:25:47Z"/>
          <w:rFonts w:hint="default"/>
          <w:lang w:val="en-US" w:eastAsia="zh-CN"/>
        </w:rPr>
      </w:pPr>
      <w:ins w:id="24" w:author="崔芮焱" w:date="2024-10-20T21:56:06Z">
        <w:r>
          <w:rPr>
            <w:rFonts w:hint="default"/>
            <w:lang w:val="en-US" w:eastAsia="zh-CN"/>
          </w:rPr>
          <w:t>3333</w:t>
        </w:r>
      </w:ins>
    </w:p>
    <w:p w14:paraId="0D7EDC15">
      <w:pPr>
        <w:rPr>
          <w:ins w:id="25" w:author="崔芮焱" w:date="2024-10-20T22:25:47Z"/>
          <w:rFonts w:hint="default"/>
          <w:lang w:val="en-US" w:eastAsia="zh-CN"/>
        </w:rPr>
      </w:pPr>
      <w:ins w:id="26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7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 w14:paraId="00A645DE">
      <w:pPr>
        <w:rPr>
          <w:rFonts w:hint="default"/>
          <w:lang w:val="en-US" w:eastAsia="zh-CN"/>
        </w:rPr>
      </w:pPr>
      <w:ins w:id="28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29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1ABA8B81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DEFA2A"/>
    <w:rsid w:val="7C5F4108"/>
    <w:rsid w:val="7F3706AD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DEFDC10D"/>
    <w:rsid w:val="E7FE3684"/>
    <w:rsid w:val="EDF798F3"/>
    <w:rsid w:val="EFFF70E4"/>
    <w:rsid w:val="F7EEC240"/>
    <w:rsid w:val="FBF75102"/>
    <w:rsid w:val="FDDC5620"/>
    <w:rsid w:val="FDEA700A"/>
    <w:rsid w:val="FDFE8E71"/>
    <w:rsid w:val="FF9F1DE4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 WWO_wpscloud_20241015111419-8bcb730b6c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2018-05-31T09:24:00Z</dcterms:created>
  <dc:creator>Data</dc:creator>
  <cp:lastModifiedBy>崔芮焱</cp:lastModifiedBy>
  <dcterms:modified xsi:type="dcterms:W3CDTF">2024-11-18T22:30:38Z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6C6FD654DF53ED378E4F3B673DAD2567_43</vt:lpwstr>
  </property>
</Properties>
</file>