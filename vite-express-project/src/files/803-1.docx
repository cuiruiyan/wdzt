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C591F">
      <w:pPr>
        <w:pStyle w:val="2"/>
        <w:jc w:val="center"/>
      </w:pPr>
      <w:r>
        <w:t>请假条</w:t>
      </w:r>
    </w:p>
    <w:p w14:paraId="41573A55">
      <w:r>
        <w:t>尊敬的领导：</w:t>
      </w:r>
    </w:p>
    <w:p w14:paraId="5FEE8FDC"/>
    <w:p w14:paraId="10490921">
      <w:pPr>
        <w:ind w:firstLine="420"/>
        <w:rPr>
          <w:rFonts w:hint="default" w:eastAsia="微软雅黑"/>
          <w:lang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del w:id="0" w:author="未知" w:date="2024-11-18T21:43:51Z">
        <w:r>
          <w:rPr>
            <w:rFonts w:hint="eastAsia"/>
            <w:lang w:val="en-US" w:eastAsia="zh-CN"/>
          </w:rPr>
          <w:delText xml:space="preserve">         </w:delText>
        </w:r>
      </w:del>
      <w:ins w:id="1" w:author="未知" w:date="2024-11-18T21:43:51Z">
        <w:bookmarkStart w:id="2" w:name="_GoBack"/>
        <w:bookmarkEnd w:id="2"/>
        <w:bookmarkStart w:id="0" w:name="love"/>
        <w:r>
          <w:rPr>
            <w:rFonts w:hint="eastAsia"/>
            <w:lang w:val="en-US" w:eastAsia="zh-CN"/>
            <w:rPrChange w:id="2" w:author="未知" w:date="2024-11-18T21:43:51Z">
              <w:rPr>
                <w:rFonts w:hint="default"/>
                <w:lang w:eastAsia="zh-CN"/>
              </w:rPr>
            </w:rPrChange>
          </w:rPr>
          <w:t>我爱你我爱你</w:t>
        </w:r>
        <w:bookmarkEnd w:id="0"/>
      </w:ins>
    </w:p>
    <w:p w14:paraId="74320EDE">
      <w:pPr>
        <w:rPr>
          <w:ins w:id="4" w:author="崔芮焱" w:date="2024-10-20T21:55:24Z"/>
          <w:rFonts w:hint="default"/>
          <w:lang w:val="en-US"/>
        </w:rPr>
      </w:pPr>
      <w:ins w:id="5" w:author="崔芮焱" w:date="2024-10-20T21:55:23Z">
        <w:r>
          <w:rPr>
            <w:rFonts w:hint="default"/>
            <w:lang w:val="en-US"/>
          </w:rPr>
          <w:t>1</w:t>
        </w:r>
      </w:ins>
      <w:ins w:id="6" w:author="崔芮焱" w:date="2024-10-20T21:55:24Z">
        <w:r>
          <w:rPr>
            <w:rFonts w:hint="default"/>
            <w:lang w:val="en-US"/>
          </w:rPr>
          <w:t>11</w:t>
        </w:r>
      </w:ins>
    </w:p>
    <w:p w14:paraId="3A068304">
      <w:pPr>
        <w:rPr>
          <w:rFonts w:hint="default"/>
          <w:lang w:val="en-US"/>
        </w:rPr>
      </w:pPr>
    </w:p>
    <w:p w14:paraId="244B2AB0">
      <w:pPr>
        <w:jc w:val="right"/>
      </w:pPr>
      <w:ins w:id="7" w:author="崔芮焱" w:date="2024-10-20T21:56:49Z">
        <w:r>
          <w:rPr>
            <w:rFonts w:hint="default"/>
            <w:lang w:val="en-US" w:eastAsia="zh"/>
          </w:rPr>
          <w:t>11</w:t>
        </w:r>
      </w:ins>
      <w:ins w:id="8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请假人：崔芮焱</w:t>
      </w:r>
    </w:p>
    <w:p w14:paraId="6BD2588A"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 w14:paraId="653C06D5">
      <w:pPr>
        <w:rPr>
          <w:ins w:id="9" w:author="崔芮焱" w:date="2024-10-20T21:56:00Z"/>
          <w:rFonts w:hint="default"/>
          <w:lang w:val="en-US" w:eastAsia="zh-CN"/>
        </w:rPr>
      </w:pPr>
      <w:ins w:id="10" w:author="崔芮焱" w:date="2024-10-20T21:55:08Z">
        <w:r>
          <w:rPr>
            <w:rFonts w:hint="default"/>
            <w:lang w:val="en-US" w:eastAsia="zh-CN"/>
          </w:rPr>
          <w:t>11</w:t>
        </w:r>
      </w:ins>
      <w:ins w:id="11" w:author="崔芮焱" w:date="2024-10-20T21:55:09Z">
        <w:r>
          <w:rPr>
            <w:rFonts w:hint="default"/>
            <w:lang w:val="en-US" w:eastAsia="zh-CN"/>
          </w:rPr>
          <w:t>11</w:t>
        </w:r>
      </w:ins>
      <w:ins w:id="12" w:author="崔芮焱" w:date="2024-10-20T21:56:04Z">
        <w:r>
          <w:rPr>
            <w:rFonts w:hint="default"/>
            <w:lang w:val="en-US" w:eastAsia="zh-CN"/>
          </w:rPr>
          <w:t>2222</w:t>
        </w:r>
      </w:ins>
    </w:p>
    <w:p w14:paraId="7B5BC08B">
      <w:pPr>
        <w:rPr>
          <w:ins w:id="13" w:author="崔芮焱" w:date="2024-10-20T21:56:00Z"/>
          <w:rFonts w:hint="default"/>
          <w:lang w:val="en-US" w:eastAsia="zh-CN"/>
        </w:rPr>
      </w:pPr>
    </w:p>
    <w:p w14:paraId="0FA77922">
      <w:pPr>
        <w:rPr>
          <w:ins w:id="14" w:author="崔芮焱" w:date="2024-10-20T21:56:00Z"/>
          <w:rFonts w:hint="default"/>
          <w:lang w:val="en-US" w:eastAsia="zh-CN"/>
        </w:rPr>
      </w:pPr>
    </w:p>
    <w:p w14:paraId="784F0351">
      <w:pPr>
        <w:rPr>
          <w:ins w:id="15" w:author="崔芮焱" w:date="2024-10-20T21:56:01Z"/>
          <w:rFonts w:hint="default"/>
          <w:lang w:val="en-US" w:eastAsia="zh-CN"/>
        </w:rPr>
      </w:pPr>
      <w:ins w:id="16" w:author="崔芮焱" w:date="2024-10-20T21:56:00Z">
        <w:r>
          <w:rPr>
            <w:rFonts w:hint="default"/>
            <w:lang w:val="en-US" w:eastAsia="zh-CN"/>
          </w:rPr>
          <w:t>2</w:t>
        </w:r>
      </w:ins>
      <w:ins w:id="17" w:author="崔芮焱" w:date="2024-10-20T21:56:01Z">
        <w:r>
          <w:rPr>
            <w:rFonts w:hint="default"/>
            <w:lang w:val="en-US" w:eastAsia="zh-CN"/>
          </w:rPr>
          <w:t>22</w:t>
        </w:r>
      </w:ins>
      <w:ins w:id="18" w:author="崔芮焱" w:date="2024-10-20T21:56:10Z">
        <w:r>
          <w:rPr>
            <w:rFonts w:hint="default"/>
            <w:lang w:val="en-US" w:eastAsia="zh-CN"/>
          </w:rPr>
          <w:t>33</w:t>
        </w:r>
      </w:ins>
    </w:p>
    <w:p w14:paraId="2605FEDA">
      <w:pPr>
        <w:rPr>
          <w:ins w:id="19" w:author="崔芮焱" w:date="2024-10-20T21:56:05Z"/>
          <w:rFonts w:hint="default"/>
          <w:lang w:val="en-US" w:eastAsia="zh-CN"/>
        </w:rPr>
      </w:pPr>
      <w:ins w:id="20" w:author="崔芮焱" w:date="2024-10-20T21:56:01Z">
        <w:r>
          <w:rPr>
            <w:rFonts w:hint="default"/>
            <w:lang w:val="en-US" w:eastAsia="zh-CN"/>
          </w:rPr>
          <w:t>2</w:t>
        </w:r>
      </w:ins>
    </w:p>
    <w:p w14:paraId="14C2B686">
      <w:pPr>
        <w:rPr>
          <w:ins w:id="21" w:author="崔芮焱" w:date="2024-10-20T21:56:06Z"/>
          <w:rFonts w:hint="default"/>
          <w:lang w:val="en-US" w:eastAsia="zh-CN"/>
        </w:rPr>
      </w:pPr>
    </w:p>
    <w:p w14:paraId="4E162DE2">
      <w:pPr>
        <w:rPr>
          <w:ins w:id="22" w:author="崔芮焱" w:date="2024-10-20T21:56:06Z"/>
          <w:rFonts w:hint="default"/>
          <w:lang w:val="en-US" w:eastAsia="zh-CN"/>
        </w:rPr>
      </w:pPr>
    </w:p>
    <w:p w14:paraId="04D4868A">
      <w:pPr>
        <w:rPr>
          <w:ins w:id="23" w:author="崔芮焱" w:date="2024-10-20T22:25:47Z"/>
          <w:rFonts w:hint="default"/>
          <w:lang w:val="en-US" w:eastAsia="zh-CN"/>
        </w:rPr>
      </w:pPr>
      <w:ins w:id="24" w:author="崔芮焱" w:date="2024-10-20T21:56:06Z">
        <w:r>
          <w:rPr>
            <w:rFonts w:hint="default"/>
            <w:lang w:val="en-US" w:eastAsia="zh-CN"/>
          </w:rPr>
          <w:t>3333</w:t>
        </w:r>
      </w:ins>
    </w:p>
    <w:p w14:paraId="70375391">
      <w:pPr>
        <w:rPr>
          <w:ins w:id="25" w:author="崔芮焱" w:date="2024-10-20T22:25:47Z"/>
          <w:rFonts w:hint="default"/>
          <w:lang w:val="en-US" w:eastAsia="zh-CN"/>
        </w:rPr>
      </w:pPr>
    </w:p>
    <w:p w14:paraId="0BBEB4EF">
      <w:pPr>
        <w:rPr>
          <w:ins w:id="26" w:author="崔芮焱" w:date="2024-10-20T22:25:47Z"/>
          <w:rFonts w:hint="default"/>
          <w:lang w:val="en-US" w:eastAsia="zh-CN"/>
        </w:rPr>
      </w:pPr>
      <w:ins w:id="27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8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</w:p>
    <w:p w14:paraId="79FE431A">
      <w:pPr>
        <w:rPr>
          <w:rFonts w:hint="default"/>
          <w:lang w:val="en-US" w:eastAsia="zh-CN"/>
        </w:rPr>
      </w:pPr>
      <w:ins w:id="29" w:author="崔芮焱" w:date="2024-10-20T22:26:10Z">
        <w:bookmarkStart w:id="1" w:name="pian"/>
        <w:r>
          <w:rPr>
            <w:rFonts w:hint="eastAsia"/>
            <w:lang w:val="en-US" w:eastAsia="zh-CN"/>
          </w:rPr>
          <w:t xml:space="preserve">   </w:t>
        </w:r>
      </w:ins>
      <w:ins w:id="30" w:author="崔芮焱" w:date="2024-10-20T22:26:11Z">
        <w:r>
          <w:rPr>
            <w:rFonts w:hint="eastAsia"/>
            <w:lang w:val="en-US" w:eastAsia="zh-CN"/>
          </w:rPr>
          <w:t xml:space="preserve">  </w:t>
        </w:r>
        <w:bookmarkEnd w:id="1"/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崔芮焱">
    <w15:presenceInfo w15:providerId="WPS Office" w15:userId="1181657537"/>
  </w15:person>
  <w15:person w15:author="未知">
    <w15:presenceInfo w15:providerId="None" w15:userId="未知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AFDDF1C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E7FE3684"/>
    <w:rsid w:val="EDF798F3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 WWO_wpscloud_20241015111419-8bcb730b6c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2018-05-29T17:24:00Z</dcterms:created>
  <dc:creator>Data</dc:creator>
  <cp:lastModifiedBy>崔芮焱</cp:lastModifiedBy>
  <dcterms:modified xsi:type="dcterms:W3CDTF">2024-11-18T21:43:51Z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027035010C973BDD97443B67E066F502_43</vt:lpwstr>
  </property>
</Properties>
</file>