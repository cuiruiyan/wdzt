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bookmarkStart w:id="0" w:name="love"/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  <w:bookmarkEnd w:id="0"/>
      </w:ins>
    </w:p>
    <w:p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p>
      <w:pPr>
        <w:rPr>
          <w:rFonts w:hint="default"/>
          <w:lang w:val="en-US"/>
        </w:rPr>
      </w:pPr>
    </w:p>
    <w:p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>
      <w:pPr>
        <w:rPr>
          <w:ins w:id="12" w:author="崔芮焱" w:date="2024-10-20T21:56:00Z"/>
          <w:rFonts w:hint="default"/>
          <w:lang w:val="en-US" w:eastAsia="zh-CN"/>
        </w:rPr>
      </w:pPr>
    </w:p>
    <w:p>
      <w:pPr>
        <w:rPr>
          <w:ins w:id="13" w:author="崔芮焱" w:date="2024-10-20T21:56:00Z"/>
          <w:rFonts w:hint="default"/>
          <w:lang w:val="en-US" w:eastAsia="zh-CN"/>
        </w:rPr>
      </w:pPr>
    </w:p>
    <w:p>
      <w:pPr>
        <w:rPr>
          <w:ins w:id="14" w:author="崔芮焱" w:date="2024-10-20T21:56:01Z"/>
          <w:rFonts w:hint="default"/>
          <w:lang w:val="en-US" w:eastAsia="zh-CN"/>
        </w:rPr>
      </w:pPr>
      <w:ins w:id="15" w:author="崔芮焱" w:date="2024-10-20T21:56:00Z">
        <w:r>
          <w:rPr>
            <w:rFonts w:hint="default"/>
            <w:lang w:val="en-US" w:eastAsia="zh-CN"/>
          </w:rPr>
          <w:t>2</w:t>
        </w:r>
      </w:ins>
      <w:ins w:id="16" w:author="崔芮焱" w:date="2024-10-20T21:56:01Z">
        <w:r>
          <w:rPr>
            <w:rFonts w:hint="default"/>
            <w:lang w:val="en-US" w:eastAsia="zh-CN"/>
          </w:rPr>
          <w:t>22</w:t>
        </w:r>
      </w:ins>
      <w:ins w:id="17" w:author="崔芮焱" w:date="2024-10-20T21:56:10Z">
        <w:r>
          <w:rPr>
            <w:rFonts w:hint="default"/>
            <w:lang w:val="en-US" w:eastAsia="zh-CN"/>
          </w:rPr>
          <w:t>33</w:t>
        </w:r>
      </w:ins>
    </w:p>
    <w:p>
      <w:pPr>
        <w:rPr>
          <w:ins w:id="18" w:author="崔芮焱" w:date="2024-10-20T21:56:05Z"/>
          <w:rFonts w:hint="default"/>
          <w:lang w:val="en-US" w:eastAsia="zh-CN"/>
        </w:rPr>
      </w:pPr>
      <w:ins w:id="19" w:author="崔芮焱" w:date="2024-10-20T21:56:01Z">
        <w:r>
          <w:rPr>
            <w:rFonts w:hint="default"/>
            <w:lang w:val="en-US" w:eastAsia="zh-CN"/>
          </w:rPr>
          <w:t>2</w:t>
        </w:r>
      </w:ins>
    </w:p>
    <w:p>
      <w:pPr>
        <w:rPr>
          <w:ins w:id="20" w:author="崔芮焱" w:date="2024-10-20T21:56:06Z"/>
          <w:rFonts w:hint="default"/>
          <w:lang w:val="en-US" w:eastAsia="zh-CN"/>
        </w:rPr>
      </w:pPr>
    </w:p>
    <w:p>
      <w:pPr>
        <w:rPr>
          <w:ins w:id="21" w:author="崔芮焱" w:date="2024-10-20T21:56:06Z"/>
          <w:rFonts w:hint="default"/>
          <w:lang w:val="en-US" w:eastAsia="zh-CN"/>
        </w:rPr>
      </w:pPr>
    </w:p>
    <w:p>
      <w:pPr>
        <w:rPr>
          <w:ins w:id="22" w:author="崔芮焱" w:date="2024-10-20T22:25:47Z"/>
          <w:rFonts w:hint="default"/>
          <w:lang w:val="en-US" w:eastAsia="zh-CN"/>
        </w:rPr>
      </w:pPr>
      <w:ins w:id="23" w:author="崔芮焱" w:date="2024-10-20T21:56:06Z">
        <w:r>
          <w:rPr>
            <w:rFonts w:hint="default"/>
            <w:lang w:val="en-US" w:eastAsia="zh-CN"/>
          </w:rPr>
          <w:t>3333</w:t>
        </w:r>
      </w:ins>
    </w:p>
    <w:p>
      <w:pPr>
        <w:rPr>
          <w:ins w:id="24" w:author="崔芮焱" w:date="2024-10-20T22:25:47Z"/>
          <w:rFonts w:hint="default"/>
          <w:lang w:val="en-US" w:eastAsia="zh-CN"/>
        </w:rPr>
      </w:pPr>
      <w:bookmarkStart w:id="1" w:name="pian"/>
      <w:bookmarkEnd w:id="1"/>
      <w:bookmarkStart w:id="2" w:name="ceshi"/>
      <w:bookmarkEnd w:id="2"/>
    </w:p>
    <w:p>
      <w:pPr>
        <w:rPr>
          <w:ins w:id="25" w:author="崔芮焱" w:date="2024-10-20T22:25:47Z"/>
          <w:rFonts w:hint="default"/>
          <w:lang w:val="en-US" w:eastAsia="zh-CN"/>
        </w:rPr>
      </w:pPr>
      <w:ins w:id="26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7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  <w:bookmarkStart w:id="3" w:name="_GoBack"/>
      <w:bookmarkEnd w:id="3"/>
    </w:p>
    <w:p>
      <w:pPr>
        <w:rPr>
          <w:rFonts w:hint="default"/>
          <w:lang w:val="en-US" w:eastAsia="zh-CN"/>
        </w:rPr>
      </w:pPr>
      <w:ins w:id="28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29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DEFA2A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2018-05-30T01:24:00Z</dcterms:created>
  <dc:creator>Data</dc:creator>
  <cp:lastModifiedBy>崔芮焱</cp:lastModifiedBy>
  <dcterms:modified xsi:type="dcterms:W3CDTF">2024-11-18T22:06:29Z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027035010C973BDD97443B67E066F502_43</vt:lpwstr>
  </property>
</Properties>
</file>